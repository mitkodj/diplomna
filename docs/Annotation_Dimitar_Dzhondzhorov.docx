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A99" w:rsidRDefault="005E04E4">
      <w:pPr>
        <w:rPr>
          <w:rFonts w:ascii="Times New Roman" w:hAnsi="Times New Roman"/>
          <w:b/>
          <w:sz w:val="24"/>
          <w:szCs w:val="24"/>
          <w:lang w:val="bg-BG"/>
        </w:rPr>
      </w:pPr>
      <w:r w:rsidRPr="00BE2173">
        <w:rPr>
          <w:rFonts w:ascii="Times New Roman" w:hAnsi="Times New Roman"/>
          <w:b/>
          <w:sz w:val="24"/>
          <w:szCs w:val="24"/>
          <w:lang w:val="bg-BG"/>
        </w:rPr>
        <w:t>Анотация</w:t>
      </w:r>
    </w:p>
    <w:p w:rsidR="00272A99" w:rsidRDefault="00272A99">
      <w:pPr>
        <w:rPr>
          <w:rFonts w:ascii="Times New Roman" w:hAnsi="Times New Roman"/>
          <w:b/>
          <w:sz w:val="24"/>
          <w:szCs w:val="24"/>
          <w:lang w:val="bg-BG"/>
        </w:rPr>
      </w:pPr>
      <w:r>
        <w:rPr>
          <w:rFonts w:ascii="Times New Roman" w:hAnsi="Times New Roman"/>
          <w:b/>
          <w:sz w:val="24"/>
          <w:szCs w:val="24"/>
          <w:lang w:val="bg-BG"/>
        </w:rPr>
        <w:t xml:space="preserve">Тема: </w:t>
      </w:r>
      <w:r w:rsidRPr="00272A99">
        <w:rPr>
          <w:rFonts w:ascii="Times New Roman" w:hAnsi="Times New Roman"/>
          <w:b/>
          <w:sz w:val="24"/>
          <w:szCs w:val="24"/>
          <w:lang w:val="bg-BG"/>
        </w:rPr>
        <w:t>Предсказване на заплахи за сигурността на софтуерни системи</w:t>
      </w:r>
    </w:p>
    <w:p w:rsidR="00272A99" w:rsidRDefault="00272A99">
      <w:pPr>
        <w:rPr>
          <w:rFonts w:ascii="Times New Roman" w:hAnsi="Times New Roman"/>
          <w:b/>
          <w:sz w:val="24"/>
          <w:szCs w:val="24"/>
          <w:lang w:val="bg-BG"/>
        </w:rPr>
      </w:pPr>
      <w:r>
        <w:rPr>
          <w:rFonts w:ascii="Times New Roman" w:hAnsi="Times New Roman"/>
          <w:b/>
          <w:sz w:val="24"/>
          <w:szCs w:val="24"/>
          <w:lang w:val="bg-BG"/>
        </w:rPr>
        <w:t>Име на дипломанта: Димитър Петров Джонджоров</w:t>
      </w:r>
    </w:p>
    <w:p w:rsidR="00272A99" w:rsidRDefault="00272A99">
      <w:pPr>
        <w:rPr>
          <w:rFonts w:ascii="Times New Roman" w:hAnsi="Times New Roman"/>
          <w:b/>
          <w:sz w:val="24"/>
          <w:szCs w:val="24"/>
          <w:lang w:val="bg-BG"/>
        </w:rPr>
      </w:pPr>
      <w:r>
        <w:rPr>
          <w:rFonts w:ascii="Times New Roman" w:hAnsi="Times New Roman"/>
          <w:b/>
          <w:sz w:val="24"/>
          <w:szCs w:val="24"/>
          <w:lang w:val="bg-BG"/>
        </w:rPr>
        <w:t xml:space="preserve">Научен ръководител: </w:t>
      </w:r>
      <w:r w:rsidRPr="00272A99">
        <w:rPr>
          <w:rFonts w:ascii="Times New Roman" w:hAnsi="Times New Roman"/>
          <w:b/>
          <w:sz w:val="24"/>
          <w:szCs w:val="24"/>
          <w:lang w:val="bg-BG"/>
        </w:rPr>
        <w:t>доц. д-р Александър Димов, Катедра Софтуерни технологии</w:t>
      </w:r>
    </w:p>
    <w:p w:rsidR="00272A99" w:rsidRPr="00BE2173" w:rsidRDefault="00272A99">
      <w:pPr>
        <w:rPr>
          <w:rFonts w:ascii="Times New Roman" w:hAnsi="Times New Roman"/>
          <w:b/>
          <w:sz w:val="24"/>
          <w:szCs w:val="24"/>
          <w:lang w:val="bg-BG"/>
        </w:rPr>
      </w:pPr>
      <w:r>
        <w:rPr>
          <w:rFonts w:ascii="Times New Roman" w:hAnsi="Times New Roman"/>
          <w:b/>
          <w:sz w:val="24"/>
          <w:szCs w:val="24"/>
          <w:lang w:val="bg-BG"/>
        </w:rPr>
        <w:t>Дата на защита: 30.05.2015 г.</w:t>
      </w:r>
    </w:p>
    <w:p w:rsidR="002D5D95" w:rsidRPr="00DC4DF2" w:rsidRDefault="008E6651" w:rsidP="00DC4DF2">
      <w:pPr>
        <w:ind w:firstLine="720"/>
        <w:rPr>
          <w:rFonts w:ascii="Times New Roman" w:hAnsi="Times New Roman"/>
          <w:sz w:val="24"/>
          <w:szCs w:val="24"/>
          <w:lang w:val="bg-BG"/>
        </w:rPr>
      </w:pPr>
      <w:r w:rsidRPr="00DC4DF2">
        <w:rPr>
          <w:rFonts w:ascii="Times New Roman" w:hAnsi="Times New Roman"/>
          <w:sz w:val="24"/>
          <w:szCs w:val="24"/>
          <w:lang w:val="bg-BG"/>
        </w:rPr>
        <w:t xml:space="preserve">Софтуерна сигурност представлява част от дадено приложение, която отговаря за запазването на целостта и поверителността </w:t>
      </w:r>
      <w:r w:rsidR="007860BB" w:rsidRPr="00DC4DF2">
        <w:rPr>
          <w:rFonts w:ascii="Times New Roman" w:hAnsi="Times New Roman"/>
          <w:sz w:val="24"/>
          <w:szCs w:val="24"/>
          <w:lang w:val="bg-BG"/>
        </w:rPr>
        <w:t xml:space="preserve">на информацията с която то работи, както и на неговите модули. </w:t>
      </w:r>
      <w:r w:rsidR="005E04E4" w:rsidRPr="00DC4DF2">
        <w:rPr>
          <w:rFonts w:ascii="Times New Roman" w:hAnsi="Times New Roman"/>
          <w:sz w:val="24"/>
          <w:szCs w:val="24"/>
          <w:lang w:val="bg-BG"/>
        </w:rPr>
        <w:t xml:space="preserve">Темата за софтуерната сигурност е все по актуална в наши дни, особено с нарастващият брой атаки към различни </w:t>
      </w:r>
      <w:r w:rsidR="00444E15" w:rsidRPr="00DC4DF2">
        <w:rPr>
          <w:rFonts w:ascii="Times New Roman" w:hAnsi="Times New Roman"/>
          <w:sz w:val="24"/>
          <w:szCs w:val="24"/>
          <w:lang w:val="bg-BG"/>
        </w:rPr>
        <w:t xml:space="preserve">онлайн </w:t>
      </w:r>
      <w:r w:rsidR="005E04E4" w:rsidRPr="00DC4DF2">
        <w:rPr>
          <w:rFonts w:ascii="Times New Roman" w:hAnsi="Times New Roman"/>
          <w:sz w:val="24"/>
          <w:szCs w:val="24"/>
          <w:lang w:val="bg-BG"/>
        </w:rPr>
        <w:t xml:space="preserve">системи в последните години. </w:t>
      </w:r>
      <w:r w:rsidR="002D5D95" w:rsidRPr="00DC4DF2">
        <w:rPr>
          <w:rFonts w:ascii="Times New Roman" w:hAnsi="Times New Roman"/>
          <w:sz w:val="24"/>
          <w:szCs w:val="24"/>
          <w:lang w:val="bg-BG"/>
        </w:rPr>
        <w:t xml:space="preserve">Именно поради тази причина </w:t>
      </w:r>
    </w:p>
    <w:p w:rsidR="005E04E4" w:rsidRPr="00DC4DF2" w:rsidRDefault="005E04E4" w:rsidP="00DC4DF2">
      <w:pPr>
        <w:ind w:firstLine="720"/>
        <w:rPr>
          <w:rFonts w:ascii="Times New Roman" w:hAnsi="Times New Roman"/>
          <w:sz w:val="24"/>
          <w:szCs w:val="24"/>
          <w:lang w:val="bg-BG"/>
        </w:rPr>
      </w:pPr>
      <w:r w:rsidRPr="00DC4DF2">
        <w:rPr>
          <w:rFonts w:ascii="Times New Roman" w:hAnsi="Times New Roman"/>
          <w:sz w:val="24"/>
          <w:szCs w:val="24"/>
          <w:lang w:val="bg-BG"/>
        </w:rPr>
        <w:t xml:space="preserve">Макар и нападенията над </w:t>
      </w:r>
      <w:r w:rsidR="00EA799E">
        <w:rPr>
          <w:rFonts w:ascii="Times New Roman" w:hAnsi="Times New Roman"/>
          <w:sz w:val="24"/>
          <w:szCs w:val="24"/>
          <w:lang w:val="bg-BG"/>
        </w:rPr>
        <w:t>онлайн системите</w:t>
      </w:r>
      <w:r w:rsidRPr="00DC4DF2">
        <w:rPr>
          <w:rFonts w:ascii="Times New Roman" w:hAnsi="Times New Roman"/>
          <w:sz w:val="24"/>
          <w:szCs w:val="24"/>
          <w:lang w:val="bg-BG"/>
        </w:rPr>
        <w:t xml:space="preserve"> да стават все по-разнообразни и сложни, се забелязва тенденция няколко типа да преобладават като най-голям брой успешни атаки. За последните 5 години първото място сред </w:t>
      </w:r>
      <w:r w:rsidR="00EA799E">
        <w:rPr>
          <w:rFonts w:ascii="Times New Roman" w:hAnsi="Times New Roman"/>
          <w:sz w:val="24"/>
          <w:szCs w:val="24"/>
          <w:lang w:val="bg-BG"/>
        </w:rPr>
        <w:t>атаките</w:t>
      </w:r>
      <w:r w:rsidRPr="00DC4DF2">
        <w:rPr>
          <w:rFonts w:ascii="Times New Roman" w:hAnsi="Times New Roman"/>
          <w:sz w:val="24"/>
          <w:szCs w:val="24"/>
          <w:lang w:val="bg-BG"/>
        </w:rPr>
        <w:t xml:space="preserve"> е заето от тези от тип инжекция и в частност </w:t>
      </w:r>
      <w:r w:rsidRPr="00DC4DF2">
        <w:rPr>
          <w:rFonts w:ascii="Times New Roman" w:hAnsi="Times New Roman"/>
          <w:sz w:val="24"/>
          <w:szCs w:val="24"/>
        </w:rPr>
        <w:t xml:space="preserve">SQL </w:t>
      </w:r>
      <w:r w:rsidRPr="00DC4DF2">
        <w:rPr>
          <w:rFonts w:ascii="Times New Roman" w:hAnsi="Times New Roman"/>
          <w:sz w:val="24"/>
          <w:szCs w:val="24"/>
          <w:lang w:val="bg-BG"/>
        </w:rPr>
        <w:t xml:space="preserve">инжекция. При нея наблюдаваме изменяне на данните, изпратени до сървърната част чрез заявка, така че при динамичното създаване на </w:t>
      </w:r>
      <w:r w:rsidRPr="00DC4DF2">
        <w:rPr>
          <w:rFonts w:ascii="Times New Roman" w:hAnsi="Times New Roman"/>
          <w:sz w:val="24"/>
          <w:szCs w:val="24"/>
        </w:rPr>
        <w:t xml:space="preserve">SQL </w:t>
      </w:r>
      <w:r w:rsidRPr="00DC4DF2">
        <w:rPr>
          <w:rFonts w:ascii="Times New Roman" w:hAnsi="Times New Roman"/>
          <w:sz w:val="24"/>
          <w:szCs w:val="24"/>
          <w:lang w:val="bg-BG"/>
        </w:rPr>
        <w:t xml:space="preserve">заявка те да станат част от нея. След това </w:t>
      </w:r>
      <w:r w:rsidR="00EA799E">
        <w:rPr>
          <w:rFonts w:ascii="Times New Roman" w:hAnsi="Times New Roman"/>
          <w:sz w:val="24"/>
          <w:szCs w:val="24"/>
          <w:lang w:val="bg-BG"/>
        </w:rPr>
        <w:t>заявката</w:t>
      </w:r>
      <w:r w:rsidRPr="00DC4DF2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474475" w:rsidRPr="00DC4DF2">
        <w:rPr>
          <w:rFonts w:ascii="Times New Roman" w:hAnsi="Times New Roman"/>
          <w:sz w:val="24"/>
          <w:szCs w:val="24"/>
          <w:lang w:val="bg-BG"/>
        </w:rPr>
        <w:t xml:space="preserve">се изпълнява и ако дадената система не е защитена атакуващият може да достигне до </w:t>
      </w:r>
      <w:r w:rsidR="004410B6" w:rsidRPr="00DC4DF2">
        <w:rPr>
          <w:rFonts w:ascii="Times New Roman" w:hAnsi="Times New Roman"/>
          <w:sz w:val="24"/>
          <w:szCs w:val="24"/>
          <w:lang w:val="bg-BG"/>
        </w:rPr>
        <w:t>поверителна информация, да открадне самоличността на потребител на системата, а понякога дори и да и навреди. Възможно е да се стигне дори до изтриване на цели бази данни.</w:t>
      </w:r>
      <w:r w:rsidR="002D5D95" w:rsidRPr="00DC4DF2">
        <w:rPr>
          <w:rFonts w:ascii="Times New Roman" w:hAnsi="Times New Roman"/>
          <w:sz w:val="24"/>
          <w:szCs w:val="24"/>
          <w:lang w:val="bg-BG"/>
        </w:rPr>
        <w:t xml:space="preserve"> Има много архитектурни и реални подходи за предотвратяването на тези атаки от тип </w:t>
      </w:r>
      <w:r w:rsidR="002D5D95" w:rsidRPr="00DC4DF2">
        <w:rPr>
          <w:rFonts w:ascii="Times New Roman" w:hAnsi="Times New Roman"/>
          <w:sz w:val="24"/>
          <w:szCs w:val="24"/>
        </w:rPr>
        <w:t xml:space="preserve">SQL </w:t>
      </w:r>
      <w:r w:rsidR="002D5D95" w:rsidRPr="00DC4DF2">
        <w:rPr>
          <w:rFonts w:ascii="Times New Roman" w:hAnsi="Times New Roman"/>
          <w:sz w:val="24"/>
          <w:szCs w:val="24"/>
          <w:lang w:val="bg-BG"/>
        </w:rPr>
        <w:t xml:space="preserve">инжекция, но те не разграничават различните </w:t>
      </w:r>
      <w:r w:rsidR="002D5D95" w:rsidRPr="003144D9">
        <w:rPr>
          <w:rFonts w:ascii="Times New Roman" w:hAnsi="Times New Roman"/>
          <w:sz w:val="24"/>
          <w:szCs w:val="24"/>
          <w:lang w:val="bg-BG"/>
        </w:rPr>
        <w:t>типове. Затова</w:t>
      </w:r>
      <w:r w:rsidR="002D5D95" w:rsidRPr="00DC4DF2">
        <w:rPr>
          <w:rFonts w:ascii="Times New Roman" w:hAnsi="Times New Roman"/>
          <w:sz w:val="24"/>
          <w:szCs w:val="24"/>
          <w:lang w:val="bg-BG"/>
        </w:rPr>
        <w:t xml:space="preserve"> една стъпка по-напред би било предсказване им спрямо аномалии в потребителското поведение</w:t>
      </w:r>
      <w:ins w:id="0" w:author="Mitko" w:date="2015-06-23T01:04:00Z">
        <w:r w:rsidR="003144D9">
          <w:rPr>
            <w:rFonts w:ascii="Times New Roman" w:hAnsi="Times New Roman"/>
            <w:sz w:val="24"/>
            <w:szCs w:val="24"/>
            <w:lang w:val="bg-BG"/>
          </w:rPr>
          <w:t xml:space="preserve">, които в текущата дипломна работа ще представляват слепите атаки от тип </w:t>
        </w:r>
        <w:r w:rsidR="003144D9">
          <w:rPr>
            <w:rFonts w:ascii="Times New Roman" w:hAnsi="Times New Roman"/>
            <w:sz w:val="24"/>
            <w:szCs w:val="24"/>
          </w:rPr>
          <w:t xml:space="preserve">SQL </w:t>
        </w:r>
        <w:r w:rsidR="003144D9">
          <w:rPr>
            <w:rFonts w:ascii="Times New Roman" w:hAnsi="Times New Roman"/>
            <w:sz w:val="24"/>
            <w:szCs w:val="24"/>
            <w:lang w:val="bg-BG"/>
          </w:rPr>
          <w:t>инжекция</w:t>
        </w:r>
      </w:ins>
      <w:bookmarkStart w:id="1" w:name="_GoBack"/>
      <w:bookmarkEnd w:id="1"/>
      <w:r w:rsidR="002D5D95" w:rsidRPr="00DC4DF2">
        <w:rPr>
          <w:rFonts w:ascii="Times New Roman" w:hAnsi="Times New Roman"/>
          <w:sz w:val="24"/>
          <w:szCs w:val="24"/>
          <w:lang w:val="bg-BG"/>
        </w:rPr>
        <w:t>. По този начин ще можем да определим дали даден потребител има голяма вероятност да извърши подобна атака и евентуално да му се ограничи достъпа до информацията.</w:t>
      </w:r>
    </w:p>
    <w:p w:rsidR="002D5D95" w:rsidRPr="00DC4DF2" w:rsidRDefault="002D5D95" w:rsidP="00DC4DF2">
      <w:pPr>
        <w:ind w:firstLine="720"/>
        <w:rPr>
          <w:rFonts w:ascii="Times New Roman" w:hAnsi="Times New Roman"/>
          <w:sz w:val="24"/>
          <w:szCs w:val="24"/>
          <w:lang w:val="bg-BG"/>
        </w:rPr>
      </w:pPr>
      <w:r w:rsidRPr="00DC4DF2">
        <w:rPr>
          <w:rFonts w:ascii="Times New Roman" w:hAnsi="Times New Roman"/>
          <w:sz w:val="24"/>
          <w:szCs w:val="24"/>
          <w:lang w:val="bg-BG"/>
        </w:rPr>
        <w:t xml:space="preserve">В рамките на тази дипломна работа </w:t>
      </w:r>
      <w:r w:rsidR="00EA799E">
        <w:rPr>
          <w:rFonts w:ascii="Times New Roman" w:hAnsi="Times New Roman"/>
          <w:sz w:val="24"/>
          <w:szCs w:val="24"/>
          <w:lang w:val="bg-BG"/>
        </w:rPr>
        <w:t>е направен</w:t>
      </w:r>
      <w:r w:rsidRPr="00DC4DF2">
        <w:rPr>
          <w:rFonts w:ascii="Times New Roman" w:hAnsi="Times New Roman"/>
          <w:sz w:val="24"/>
          <w:szCs w:val="24"/>
          <w:lang w:val="bg-BG"/>
        </w:rPr>
        <w:t xml:space="preserve"> анализ на областта на софтуерната сигурност и по-конк</w:t>
      </w:r>
      <w:r w:rsidR="008C6C46" w:rsidRPr="00DC4DF2">
        <w:rPr>
          <w:rFonts w:ascii="Times New Roman" w:hAnsi="Times New Roman"/>
          <w:sz w:val="24"/>
          <w:szCs w:val="24"/>
          <w:lang w:val="bg-BG"/>
        </w:rPr>
        <w:t>ретно различните видове атаки</w:t>
      </w:r>
      <w:r w:rsidRPr="00DC4DF2">
        <w:rPr>
          <w:rFonts w:ascii="Times New Roman" w:hAnsi="Times New Roman"/>
          <w:sz w:val="24"/>
          <w:szCs w:val="24"/>
          <w:lang w:val="bg-BG"/>
        </w:rPr>
        <w:t xml:space="preserve"> към нея.</w:t>
      </w:r>
      <w:r w:rsidR="008C6C46" w:rsidRPr="00DC4DF2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EA799E">
        <w:rPr>
          <w:rFonts w:ascii="Times New Roman" w:hAnsi="Times New Roman"/>
          <w:sz w:val="24"/>
          <w:szCs w:val="24"/>
          <w:lang w:val="bg-BG"/>
        </w:rPr>
        <w:t>Разгледани и класифицирани са</w:t>
      </w:r>
      <w:r w:rsidR="00695DDF">
        <w:rPr>
          <w:rFonts w:ascii="Times New Roman" w:hAnsi="Times New Roman"/>
          <w:sz w:val="24"/>
          <w:szCs w:val="24"/>
        </w:rPr>
        <w:t xml:space="preserve"> </w:t>
      </w:r>
      <w:r w:rsidR="00EA799E">
        <w:rPr>
          <w:rFonts w:ascii="Times New Roman" w:hAnsi="Times New Roman"/>
          <w:sz w:val="24"/>
          <w:szCs w:val="24"/>
          <w:lang w:val="bg-BG"/>
        </w:rPr>
        <w:t>видовете</w:t>
      </w:r>
      <w:r w:rsidR="008C6C46" w:rsidRPr="00DC4DF2">
        <w:rPr>
          <w:rFonts w:ascii="Times New Roman" w:hAnsi="Times New Roman"/>
          <w:sz w:val="24"/>
          <w:szCs w:val="24"/>
          <w:lang w:val="bg-BG"/>
        </w:rPr>
        <w:t xml:space="preserve"> нападения от тип </w:t>
      </w:r>
      <w:r w:rsidR="008C6C46" w:rsidRPr="00DC4DF2">
        <w:rPr>
          <w:rFonts w:ascii="Times New Roman" w:hAnsi="Times New Roman"/>
          <w:sz w:val="24"/>
          <w:szCs w:val="24"/>
        </w:rPr>
        <w:t xml:space="preserve">SQL </w:t>
      </w:r>
      <w:r w:rsidR="008C6C46" w:rsidRPr="00DC4DF2">
        <w:rPr>
          <w:rFonts w:ascii="Times New Roman" w:hAnsi="Times New Roman"/>
          <w:sz w:val="24"/>
          <w:szCs w:val="24"/>
          <w:lang w:val="bg-BG"/>
        </w:rPr>
        <w:t>инжекция.</w:t>
      </w:r>
      <w:r w:rsidR="00660AED" w:rsidRPr="00DC4DF2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874D37" w:rsidRPr="00DC4DF2">
        <w:rPr>
          <w:rFonts w:ascii="Times New Roman" w:hAnsi="Times New Roman"/>
          <w:sz w:val="24"/>
          <w:szCs w:val="24"/>
          <w:lang w:val="bg-BG"/>
        </w:rPr>
        <w:t xml:space="preserve">Една от очевидните гореспоменати аномалии е сляпата </w:t>
      </w:r>
      <w:r w:rsidR="00874D37" w:rsidRPr="00DC4DF2">
        <w:rPr>
          <w:rFonts w:ascii="Times New Roman" w:hAnsi="Times New Roman"/>
          <w:sz w:val="24"/>
          <w:szCs w:val="24"/>
        </w:rPr>
        <w:t xml:space="preserve">SQL </w:t>
      </w:r>
      <w:r w:rsidR="00874D37" w:rsidRPr="00DC4DF2">
        <w:rPr>
          <w:rFonts w:ascii="Times New Roman" w:hAnsi="Times New Roman"/>
          <w:sz w:val="24"/>
          <w:szCs w:val="24"/>
          <w:lang w:val="bg-BG"/>
        </w:rPr>
        <w:t>инжекция</w:t>
      </w:r>
      <w:r w:rsidR="0053044D" w:rsidRPr="00DC4DF2">
        <w:rPr>
          <w:rFonts w:ascii="Times New Roman" w:hAnsi="Times New Roman"/>
          <w:sz w:val="24"/>
          <w:szCs w:val="24"/>
          <w:lang w:val="bg-BG"/>
        </w:rPr>
        <w:t xml:space="preserve">, защото именно нея използва даден атакуващ за да установи вида на базата данни спрямо която ще извърши нападения. </w:t>
      </w:r>
      <w:r w:rsidR="00EA799E">
        <w:rPr>
          <w:rFonts w:ascii="Times New Roman" w:hAnsi="Times New Roman"/>
          <w:sz w:val="24"/>
          <w:szCs w:val="24"/>
          <w:lang w:val="bg-BG"/>
        </w:rPr>
        <w:t xml:space="preserve">В дипломната работа още са представени </w:t>
      </w:r>
      <w:r w:rsidR="00660AED" w:rsidRPr="00DC4DF2">
        <w:rPr>
          <w:rFonts w:ascii="Times New Roman" w:hAnsi="Times New Roman"/>
          <w:sz w:val="24"/>
          <w:szCs w:val="24"/>
          <w:lang w:val="bg-BG"/>
        </w:rPr>
        <w:t>съществуващите архитектурни подходи за предотвратяване на атаките от този тип</w:t>
      </w:r>
      <w:r w:rsidR="00EA799E">
        <w:rPr>
          <w:rFonts w:ascii="Times New Roman" w:hAnsi="Times New Roman"/>
          <w:sz w:val="24"/>
          <w:szCs w:val="24"/>
          <w:lang w:val="bg-BG"/>
        </w:rPr>
        <w:t xml:space="preserve">, разгледани са </w:t>
      </w:r>
      <w:r w:rsidR="00A87B21" w:rsidRPr="00DC4DF2">
        <w:rPr>
          <w:rFonts w:ascii="Times New Roman" w:hAnsi="Times New Roman"/>
          <w:sz w:val="24"/>
          <w:szCs w:val="24"/>
          <w:lang w:val="bg-BG"/>
        </w:rPr>
        <w:t xml:space="preserve">два от съществуващите алгоритми за превенция на атаките от тип </w:t>
      </w:r>
      <w:r w:rsidR="00A87B21" w:rsidRPr="00DC4DF2">
        <w:rPr>
          <w:rFonts w:ascii="Times New Roman" w:hAnsi="Times New Roman"/>
          <w:sz w:val="24"/>
          <w:szCs w:val="24"/>
        </w:rPr>
        <w:t xml:space="preserve">SQL </w:t>
      </w:r>
      <w:r w:rsidR="00A87B21" w:rsidRPr="00DC4DF2">
        <w:rPr>
          <w:rFonts w:ascii="Times New Roman" w:hAnsi="Times New Roman"/>
          <w:sz w:val="24"/>
          <w:szCs w:val="24"/>
          <w:lang w:val="bg-BG"/>
        </w:rPr>
        <w:t>инжекция</w:t>
      </w:r>
      <w:r w:rsidR="00EA799E">
        <w:rPr>
          <w:rFonts w:ascii="Times New Roman" w:hAnsi="Times New Roman"/>
          <w:sz w:val="24"/>
          <w:szCs w:val="24"/>
          <w:lang w:val="bg-BG"/>
        </w:rPr>
        <w:t xml:space="preserve"> и е направен</w:t>
      </w:r>
      <w:r w:rsidR="00874D37" w:rsidRPr="00DC4DF2">
        <w:rPr>
          <w:rFonts w:ascii="Times New Roman" w:hAnsi="Times New Roman"/>
          <w:sz w:val="24"/>
          <w:szCs w:val="24"/>
          <w:lang w:val="bg-BG"/>
        </w:rPr>
        <w:t xml:space="preserve"> сравнителен анализ и откриване на силните и слабите страни на</w:t>
      </w:r>
      <w:r w:rsidR="00EA799E">
        <w:rPr>
          <w:rFonts w:ascii="Times New Roman" w:hAnsi="Times New Roman"/>
          <w:sz w:val="24"/>
          <w:szCs w:val="24"/>
          <w:lang w:val="bg-BG"/>
        </w:rPr>
        <w:t xml:space="preserve"> описаните алгоритми</w:t>
      </w:r>
      <w:r w:rsidR="00874D37" w:rsidRPr="00DC4DF2">
        <w:rPr>
          <w:rFonts w:ascii="Times New Roman" w:hAnsi="Times New Roman"/>
          <w:sz w:val="24"/>
          <w:szCs w:val="24"/>
          <w:lang w:val="bg-BG"/>
        </w:rPr>
        <w:t>.</w:t>
      </w:r>
    </w:p>
    <w:p w:rsidR="00A55BCD" w:rsidRPr="00873E77" w:rsidRDefault="00874D37" w:rsidP="00DC4DF2">
      <w:pPr>
        <w:ind w:firstLine="720"/>
        <w:rPr>
          <w:rFonts w:ascii="Times New Roman" w:hAnsi="Times New Roman"/>
          <w:sz w:val="24"/>
          <w:szCs w:val="24"/>
        </w:rPr>
      </w:pPr>
      <w:r w:rsidRPr="00DC4DF2">
        <w:rPr>
          <w:rFonts w:ascii="Times New Roman" w:hAnsi="Times New Roman"/>
          <w:sz w:val="24"/>
          <w:szCs w:val="24"/>
          <w:lang w:val="bg-BG"/>
        </w:rPr>
        <w:lastRenderedPageBreak/>
        <w:t xml:space="preserve">На базата на единия алгоритъм и на резултатите от анализа </w:t>
      </w:r>
      <w:r w:rsidR="00EA799E">
        <w:rPr>
          <w:rFonts w:ascii="Times New Roman" w:hAnsi="Times New Roman"/>
          <w:sz w:val="24"/>
          <w:szCs w:val="24"/>
          <w:lang w:val="bg-BG"/>
        </w:rPr>
        <w:t>е създаден</w:t>
      </w:r>
      <w:r w:rsidR="00EA799E" w:rsidRPr="00DC4DF2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53044D" w:rsidRPr="00DC4DF2">
        <w:rPr>
          <w:rFonts w:ascii="Times New Roman" w:hAnsi="Times New Roman"/>
          <w:sz w:val="24"/>
          <w:szCs w:val="24"/>
          <w:lang w:val="bg-BG"/>
        </w:rPr>
        <w:t>друг такъв</w:t>
      </w:r>
      <w:r w:rsidRPr="00DC4DF2">
        <w:rPr>
          <w:rFonts w:ascii="Times New Roman" w:hAnsi="Times New Roman"/>
          <w:sz w:val="24"/>
          <w:szCs w:val="24"/>
          <w:lang w:val="bg-BG"/>
        </w:rPr>
        <w:t xml:space="preserve">, чиито основни качества са сравнително бързо изпълнение и разграничаване </w:t>
      </w:r>
      <w:r w:rsidR="00EA799E">
        <w:rPr>
          <w:rFonts w:ascii="Times New Roman" w:hAnsi="Times New Roman"/>
          <w:sz w:val="24"/>
          <w:szCs w:val="24"/>
          <w:lang w:val="bg-BG"/>
        </w:rPr>
        <w:t xml:space="preserve">на </w:t>
      </w:r>
      <w:r w:rsidRPr="00DC4DF2">
        <w:rPr>
          <w:rFonts w:ascii="Times New Roman" w:hAnsi="Times New Roman"/>
          <w:sz w:val="24"/>
          <w:szCs w:val="24"/>
          <w:lang w:val="bg-BG"/>
        </w:rPr>
        <w:t xml:space="preserve">атаките от тип сляпа </w:t>
      </w:r>
      <w:r w:rsidRPr="00DC4DF2">
        <w:rPr>
          <w:rFonts w:ascii="Times New Roman" w:hAnsi="Times New Roman"/>
          <w:sz w:val="24"/>
          <w:szCs w:val="24"/>
        </w:rPr>
        <w:t>SQL</w:t>
      </w:r>
      <w:r w:rsidRPr="00DC4DF2">
        <w:rPr>
          <w:rFonts w:ascii="Times New Roman" w:hAnsi="Times New Roman"/>
          <w:sz w:val="24"/>
          <w:szCs w:val="24"/>
          <w:lang w:val="bg-BG"/>
        </w:rPr>
        <w:t xml:space="preserve"> инжекция.</w:t>
      </w:r>
      <w:r w:rsidR="0053044D" w:rsidRPr="00DC4DF2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EA799E">
        <w:rPr>
          <w:rFonts w:ascii="Times New Roman" w:hAnsi="Times New Roman"/>
          <w:sz w:val="24"/>
          <w:szCs w:val="24"/>
          <w:lang w:val="bg-BG"/>
        </w:rPr>
        <w:t>Направено е</w:t>
      </w:r>
      <w:r w:rsidR="0053044D" w:rsidRPr="00DC4DF2">
        <w:rPr>
          <w:rFonts w:ascii="Times New Roman" w:hAnsi="Times New Roman"/>
          <w:sz w:val="24"/>
          <w:szCs w:val="24"/>
          <w:lang w:val="bg-BG"/>
        </w:rPr>
        <w:t xml:space="preserve"> подробно описание на този алгоритъм и на модификациите на използвания съществуващ такъв.</w:t>
      </w:r>
      <w:r w:rsidR="00A55BCD" w:rsidRPr="00DC4DF2">
        <w:rPr>
          <w:rFonts w:ascii="Times New Roman" w:hAnsi="Times New Roman"/>
          <w:sz w:val="24"/>
          <w:szCs w:val="24"/>
          <w:lang w:val="bg-BG"/>
        </w:rPr>
        <w:t xml:space="preserve"> След него е направ</w:t>
      </w:r>
      <w:r w:rsidR="00EA799E">
        <w:rPr>
          <w:rFonts w:ascii="Times New Roman" w:hAnsi="Times New Roman"/>
          <w:sz w:val="24"/>
          <w:szCs w:val="24"/>
          <w:lang w:val="bg-BG"/>
        </w:rPr>
        <w:t>ен</w:t>
      </w:r>
      <w:r w:rsidR="00A55BCD" w:rsidRPr="00DC4DF2">
        <w:rPr>
          <w:rFonts w:ascii="Times New Roman" w:hAnsi="Times New Roman"/>
          <w:sz w:val="24"/>
          <w:szCs w:val="24"/>
          <w:lang w:val="bg-BG"/>
        </w:rPr>
        <w:t xml:space="preserve"> сравнителен анализ на вече трите разгледани алгоритъма.</w:t>
      </w:r>
      <w:r w:rsidR="0053044D" w:rsidRPr="00DC4DF2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EA799E">
        <w:rPr>
          <w:rFonts w:ascii="Times New Roman" w:hAnsi="Times New Roman"/>
          <w:sz w:val="24"/>
          <w:szCs w:val="24"/>
          <w:lang w:val="bg-BG"/>
        </w:rPr>
        <w:t>Реализиран е и тестов инструмент, чрез който се показва работата на създадения в дипломната работа</w:t>
      </w:r>
      <w:r w:rsidR="003A33D2" w:rsidRPr="00DC4DF2">
        <w:rPr>
          <w:rFonts w:ascii="Times New Roman" w:hAnsi="Times New Roman"/>
          <w:sz w:val="24"/>
          <w:szCs w:val="24"/>
          <w:lang w:val="bg-BG"/>
        </w:rPr>
        <w:t xml:space="preserve"> алгоритъм </w:t>
      </w:r>
      <w:r w:rsidR="00EA799E">
        <w:rPr>
          <w:rFonts w:ascii="Times New Roman" w:hAnsi="Times New Roman"/>
          <w:sz w:val="24"/>
          <w:szCs w:val="24"/>
          <w:lang w:val="bg-BG"/>
        </w:rPr>
        <w:t xml:space="preserve">и е показано, че той </w:t>
      </w:r>
      <w:r w:rsidR="003A33D2" w:rsidRPr="00DC4DF2">
        <w:rPr>
          <w:rFonts w:ascii="Times New Roman" w:hAnsi="Times New Roman"/>
          <w:sz w:val="24"/>
          <w:szCs w:val="24"/>
          <w:lang w:val="bg-BG"/>
        </w:rPr>
        <w:t>изпълнява условията за бързина и разпознаване на съответните аномалии</w:t>
      </w:r>
      <w:r w:rsidR="0053044D" w:rsidRPr="00DC4DF2">
        <w:rPr>
          <w:rFonts w:ascii="Times New Roman" w:hAnsi="Times New Roman"/>
          <w:sz w:val="24"/>
          <w:szCs w:val="24"/>
          <w:lang w:val="bg-BG"/>
        </w:rPr>
        <w:t>.</w:t>
      </w:r>
      <w:r w:rsidR="00AF0BB2" w:rsidRPr="00DC4DF2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EA799E">
        <w:rPr>
          <w:rFonts w:ascii="Times New Roman" w:hAnsi="Times New Roman"/>
          <w:sz w:val="24"/>
          <w:szCs w:val="24"/>
          <w:lang w:val="bg-BG"/>
        </w:rPr>
        <w:t xml:space="preserve">Накрая е реализиран и изпълнен </w:t>
      </w:r>
      <w:r w:rsidR="00611F5A" w:rsidRPr="00DC4DF2">
        <w:rPr>
          <w:rFonts w:ascii="Times New Roman" w:hAnsi="Times New Roman"/>
          <w:sz w:val="24"/>
          <w:szCs w:val="24"/>
          <w:lang w:val="bg-BG"/>
        </w:rPr>
        <w:t>тестов сценарий, който се състои и от</w:t>
      </w:r>
      <w:r w:rsidR="00EA799E">
        <w:rPr>
          <w:rFonts w:ascii="Times New Roman" w:hAnsi="Times New Roman"/>
          <w:sz w:val="24"/>
          <w:szCs w:val="24"/>
          <w:lang w:val="bg-BG"/>
        </w:rPr>
        <w:t xml:space="preserve"> реализирания в дипломната работа инструмент</w:t>
      </w:r>
      <w:del w:id="2" w:author="aldi" w:date="2015-06-22T11:10:00Z">
        <w:r w:rsidR="00611F5A" w:rsidRPr="00DC4DF2" w:rsidDel="00EA799E">
          <w:rPr>
            <w:rFonts w:ascii="Times New Roman" w:hAnsi="Times New Roman"/>
            <w:sz w:val="24"/>
            <w:szCs w:val="24"/>
            <w:lang w:val="bg-BG"/>
          </w:rPr>
          <w:delText xml:space="preserve"> </w:delText>
        </w:r>
      </w:del>
      <w:r w:rsidR="00EA799E">
        <w:rPr>
          <w:rFonts w:ascii="Times New Roman" w:hAnsi="Times New Roman"/>
          <w:sz w:val="24"/>
          <w:szCs w:val="24"/>
          <w:lang w:val="bg-BG"/>
        </w:rPr>
        <w:t xml:space="preserve">и </w:t>
      </w:r>
      <w:r w:rsidR="00611F5A" w:rsidRPr="00DC4DF2">
        <w:rPr>
          <w:rFonts w:ascii="Times New Roman" w:hAnsi="Times New Roman"/>
          <w:sz w:val="24"/>
          <w:szCs w:val="24"/>
          <w:lang w:val="bg-BG"/>
        </w:rPr>
        <w:t xml:space="preserve">клиентско приложение, което да симулира заявки от различни </w:t>
      </w:r>
      <w:r w:rsidR="00611F5A" w:rsidRPr="00873E77">
        <w:rPr>
          <w:rFonts w:ascii="Times New Roman" w:hAnsi="Times New Roman"/>
          <w:sz w:val="24"/>
          <w:szCs w:val="24"/>
          <w:lang w:val="bg-BG"/>
        </w:rPr>
        <w:t xml:space="preserve">потребители и </w:t>
      </w:r>
      <w:r w:rsidR="00611F5A" w:rsidRPr="00873E77">
        <w:rPr>
          <w:rFonts w:ascii="Times New Roman" w:hAnsi="Times New Roman"/>
          <w:sz w:val="24"/>
          <w:szCs w:val="24"/>
        </w:rPr>
        <w:t>IP</w:t>
      </w:r>
      <w:r w:rsidR="00611F5A" w:rsidRPr="00873E77">
        <w:rPr>
          <w:rFonts w:ascii="Times New Roman" w:hAnsi="Times New Roman"/>
          <w:sz w:val="24"/>
          <w:szCs w:val="24"/>
          <w:lang w:val="bg-BG"/>
        </w:rPr>
        <w:t xml:space="preserve"> адреси</w:t>
      </w:r>
      <w:r w:rsidR="00E60140" w:rsidRPr="00873E77">
        <w:rPr>
          <w:rFonts w:ascii="Times New Roman" w:hAnsi="Times New Roman"/>
          <w:sz w:val="24"/>
          <w:szCs w:val="24"/>
          <w:lang w:val="bg-BG"/>
        </w:rPr>
        <w:t xml:space="preserve"> към </w:t>
      </w:r>
      <w:r w:rsidR="00EA799E" w:rsidRPr="00873E77">
        <w:rPr>
          <w:rFonts w:ascii="Times New Roman" w:hAnsi="Times New Roman"/>
          <w:sz w:val="24"/>
          <w:szCs w:val="24"/>
          <w:lang w:val="bg-BG"/>
        </w:rPr>
        <w:t>него</w:t>
      </w:r>
      <w:r w:rsidR="00611F5A" w:rsidRPr="00873E77">
        <w:rPr>
          <w:rFonts w:ascii="Times New Roman" w:hAnsi="Times New Roman"/>
          <w:sz w:val="24"/>
          <w:szCs w:val="24"/>
          <w:lang w:val="bg-BG"/>
        </w:rPr>
        <w:t>.</w:t>
      </w:r>
    </w:p>
    <w:p w:rsidR="00873E77" w:rsidRPr="00873E77" w:rsidRDefault="00873E77" w:rsidP="00873E77">
      <w:pPr>
        <w:ind w:firstLine="720"/>
        <w:rPr>
          <w:ins w:id="3" w:author="Mitko" w:date="2015-06-22T22:55:00Z"/>
          <w:rFonts w:ascii="Times New Roman" w:hAnsi="Times New Roman"/>
          <w:sz w:val="24"/>
          <w:szCs w:val="24"/>
          <w:lang w:val="bg-BG"/>
        </w:rPr>
      </w:pPr>
      <w:ins w:id="4" w:author="Mitko" w:date="2015-06-22T22:55:00Z">
        <w:r w:rsidRPr="00873E77">
          <w:rPr>
            <w:rFonts w:ascii="Times New Roman" w:hAnsi="Times New Roman"/>
            <w:sz w:val="24"/>
            <w:szCs w:val="24"/>
            <w:lang w:val="bg-BG"/>
          </w:rPr>
          <w:t xml:space="preserve">В дипломната работа представихме, имплементирахме и валидирахме алгоритъм за предсказваме на атаки от тип </w:t>
        </w:r>
        <w:r w:rsidRPr="00873E77">
          <w:rPr>
            <w:rFonts w:ascii="Times New Roman" w:hAnsi="Times New Roman"/>
            <w:sz w:val="24"/>
            <w:szCs w:val="24"/>
          </w:rPr>
          <w:t xml:space="preserve">SQL </w:t>
        </w:r>
        <w:r w:rsidRPr="00873E77">
          <w:rPr>
            <w:rFonts w:ascii="Times New Roman" w:hAnsi="Times New Roman"/>
            <w:sz w:val="24"/>
            <w:szCs w:val="24"/>
            <w:lang w:val="bg-BG"/>
          </w:rPr>
          <w:t xml:space="preserve">инжекция. Той се базира на разпознаването на аномалии в потребителското поведение. </w:t>
        </w:r>
        <w:proofErr w:type="spellStart"/>
        <w:proofErr w:type="gramStart"/>
        <w:r w:rsidRPr="00873E77">
          <w:rPr>
            <w:rFonts w:ascii="Times New Roman" w:hAnsi="Times New Roman"/>
            <w:sz w:val="24"/>
            <w:szCs w:val="24"/>
          </w:rPr>
          <w:t>Като</w:t>
        </w:r>
        <w:proofErr w:type="spellEnd"/>
        <w:r w:rsidRPr="00873E77">
          <w:rPr>
            <w:rFonts w:ascii="Times New Roman" w:hAnsi="Times New Roman"/>
            <w:sz w:val="24"/>
            <w:szCs w:val="24"/>
          </w:rPr>
          <w:t xml:space="preserve"> </w:t>
        </w:r>
        <w:proofErr w:type="spellStart"/>
        <w:r w:rsidRPr="00873E77">
          <w:rPr>
            <w:rFonts w:ascii="Times New Roman" w:hAnsi="Times New Roman"/>
            <w:sz w:val="24"/>
            <w:szCs w:val="24"/>
          </w:rPr>
          <w:t>предстояща</w:t>
        </w:r>
        <w:proofErr w:type="spellEnd"/>
        <w:r w:rsidRPr="00873E77">
          <w:rPr>
            <w:rFonts w:ascii="Times New Roman" w:hAnsi="Times New Roman"/>
            <w:sz w:val="24"/>
            <w:szCs w:val="24"/>
          </w:rPr>
          <w:t xml:space="preserve"> </w:t>
        </w:r>
        <w:proofErr w:type="spellStart"/>
        <w:r w:rsidRPr="00873E77">
          <w:rPr>
            <w:rFonts w:ascii="Times New Roman" w:hAnsi="Times New Roman"/>
            <w:sz w:val="24"/>
            <w:szCs w:val="24"/>
          </w:rPr>
          <w:t>работа</w:t>
        </w:r>
        <w:proofErr w:type="spellEnd"/>
        <w:r w:rsidRPr="00873E77">
          <w:rPr>
            <w:rFonts w:ascii="Times New Roman" w:hAnsi="Times New Roman"/>
            <w:sz w:val="24"/>
            <w:szCs w:val="24"/>
          </w:rPr>
          <w:t xml:space="preserve"> </w:t>
        </w:r>
        <w:proofErr w:type="spellStart"/>
        <w:r w:rsidRPr="00873E77">
          <w:rPr>
            <w:rFonts w:ascii="Times New Roman" w:hAnsi="Times New Roman"/>
            <w:sz w:val="24"/>
            <w:szCs w:val="24"/>
          </w:rPr>
          <w:t>по</w:t>
        </w:r>
        <w:proofErr w:type="spellEnd"/>
        <w:r w:rsidRPr="00873E77">
          <w:rPr>
            <w:rFonts w:ascii="Times New Roman" w:hAnsi="Times New Roman"/>
            <w:sz w:val="24"/>
            <w:szCs w:val="24"/>
          </w:rPr>
          <w:t xml:space="preserve"> </w:t>
        </w:r>
        <w:proofErr w:type="spellStart"/>
        <w:r w:rsidRPr="00873E77">
          <w:rPr>
            <w:rFonts w:ascii="Times New Roman" w:hAnsi="Times New Roman"/>
            <w:sz w:val="24"/>
            <w:szCs w:val="24"/>
          </w:rPr>
          <w:t>темата</w:t>
        </w:r>
        <w:proofErr w:type="spellEnd"/>
        <w:r w:rsidRPr="00873E77">
          <w:rPr>
            <w:rFonts w:ascii="Times New Roman" w:hAnsi="Times New Roman"/>
            <w:sz w:val="24"/>
            <w:szCs w:val="24"/>
          </w:rPr>
          <w:t xml:space="preserve"> </w:t>
        </w:r>
        <w:proofErr w:type="spellStart"/>
        <w:r w:rsidRPr="00873E77">
          <w:rPr>
            <w:rFonts w:ascii="Times New Roman" w:hAnsi="Times New Roman"/>
            <w:sz w:val="24"/>
            <w:szCs w:val="24"/>
          </w:rPr>
          <w:t>бихме</w:t>
        </w:r>
        <w:proofErr w:type="spellEnd"/>
        <w:r w:rsidRPr="00873E77">
          <w:rPr>
            <w:rFonts w:ascii="Times New Roman" w:hAnsi="Times New Roman"/>
            <w:sz w:val="24"/>
            <w:szCs w:val="24"/>
          </w:rPr>
          <w:t xml:space="preserve"> </w:t>
        </w:r>
        <w:proofErr w:type="spellStart"/>
        <w:r w:rsidRPr="00873E77">
          <w:rPr>
            <w:rFonts w:ascii="Times New Roman" w:hAnsi="Times New Roman"/>
            <w:sz w:val="24"/>
            <w:szCs w:val="24"/>
          </w:rPr>
          <w:t>посочили</w:t>
        </w:r>
        <w:proofErr w:type="spellEnd"/>
        <w:r w:rsidRPr="00873E77">
          <w:rPr>
            <w:rFonts w:ascii="Times New Roman" w:hAnsi="Times New Roman"/>
            <w:sz w:val="24"/>
            <w:szCs w:val="24"/>
          </w:rPr>
          <w:t xml:space="preserve"> </w:t>
        </w:r>
        <w:proofErr w:type="spellStart"/>
        <w:r w:rsidRPr="00873E77">
          <w:rPr>
            <w:rFonts w:ascii="Times New Roman" w:hAnsi="Times New Roman"/>
            <w:sz w:val="24"/>
            <w:szCs w:val="24"/>
          </w:rPr>
          <w:t>анализ</w:t>
        </w:r>
        <w:proofErr w:type="spellEnd"/>
        <w:r w:rsidRPr="00873E77">
          <w:rPr>
            <w:rFonts w:ascii="Times New Roman" w:hAnsi="Times New Roman"/>
            <w:sz w:val="24"/>
            <w:szCs w:val="24"/>
          </w:rPr>
          <w:t xml:space="preserve"> и </w:t>
        </w:r>
        <w:proofErr w:type="spellStart"/>
        <w:r w:rsidRPr="00873E77">
          <w:rPr>
            <w:rFonts w:ascii="Times New Roman" w:hAnsi="Times New Roman"/>
            <w:sz w:val="24"/>
            <w:szCs w:val="24"/>
          </w:rPr>
          <w:t>на</w:t>
        </w:r>
        <w:proofErr w:type="spellEnd"/>
        <w:r w:rsidRPr="00873E77">
          <w:rPr>
            <w:rFonts w:ascii="Times New Roman" w:hAnsi="Times New Roman"/>
            <w:sz w:val="24"/>
            <w:szCs w:val="24"/>
          </w:rPr>
          <w:t xml:space="preserve"> </w:t>
        </w:r>
        <w:proofErr w:type="spellStart"/>
        <w:r w:rsidRPr="00873E77">
          <w:rPr>
            <w:rFonts w:ascii="Times New Roman" w:hAnsi="Times New Roman"/>
            <w:sz w:val="24"/>
            <w:szCs w:val="24"/>
          </w:rPr>
          <w:t>други</w:t>
        </w:r>
        <w:proofErr w:type="spellEnd"/>
        <w:r w:rsidRPr="00873E77">
          <w:rPr>
            <w:rFonts w:ascii="Times New Roman" w:hAnsi="Times New Roman"/>
            <w:sz w:val="24"/>
            <w:szCs w:val="24"/>
          </w:rPr>
          <w:t xml:space="preserve"> </w:t>
        </w:r>
        <w:proofErr w:type="spellStart"/>
        <w:r w:rsidRPr="00873E77">
          <w:rPr>
            <w:rFonts w:ascii="Times New Roman" w:hAnsi="Times New Roman"/>
            <w:sz w:val="24"/>
            <w:szCs w:val="24"/>
          </w:rPr>
          <w:t>типове</w:t>
        </w:r>
        <w:proofErr w:type="spellEnd"/>
        <w:r w:rsidRPr="00873E77">
          <w:rPr>
            <w:rFonts w:ascii="Times New Roman" w:hAnsi="Times New Roman"/>
            <w:sz w:val="24"/>
            <w:szCs w:val="24"/>
          </w:rPr>
          <w:t xml:space="preserve"> </w:t>
        </w:r>
        <w:proofErr w:type="spellStart"/>
        <w:r w:rsidRPr="00873E77">
          <w:rPr>
            <w:rFonts w:ascii="Times New Roman" w:hAnsi="Times New Roman"/>
            <w:sz w:val="24"/>
            <w:szCs w:val="24"/>
          </w:rPr>
          <w:t>аномалии</w:t>
        </w:r>
        <w:proofErr w:type="spellEnd"/>
        <w:r w:rsidRPr="00873E77">
          <w:rPr>
            <w:rFonts w:ascii="Times New Roman" w:hAnsi="Times New Roman"/>
            <w:sz w:val="24"/>
            <w:szCs w:val="24"/>
          </w:rPr>
          <w:t xml:space="preserve"> в </w:t>
        </w:r>
        <w:proofErr w:type="spellStart"/>
        <w:r w:rsidRPr="00873E77">
          <w:rPr>
            <w:rFonts w:ascii="Times New Roman" w:hAnsi="Times New Roman"/>
            <w:sz w:val="24"/>
            <w:szCs w:val="24"/>
          </w:rPr>
          <w:t>потребителското</w:t>
        </w:r>
        <w:proofErr w:type="spellEnd"/>
        <w:r w:rsidRPr="00873E77">
          <w:rPr>
            <w:rFonts w:ascii="Times New Roman" w:hAnsi="Times New Roman"/>
            <w:sz w:val="24"/>
            <w:szCs w:val="24"/>
          </w:rPr>
          <w:t xml:space="preserve"> </w:t>
        </w:r>
        <w:proofErr w:type="spellStart"/>
        <w:r w:rsidRPr="00873E77">
          <w:rPr>
            <w:rFonts w:ascii="Times New Roman" w:hAnsi="Times New Roman"/>
            <w:sz w:val="24"/>
            <w:szCs w:val="24"/>
          </w:rPr>
          <w:t>поведение</w:t>
        </w:r>
        <w:proofErr w:type="spellEnd"/>
        <w:r w:rsidRPr="00873E77">
          <w:rPr>
            <w:rFonts w:ascii="Times New Roman" w:hAnsi="Times New Roman"/>
            <w:sz w:val="24"/>
            <w:szCs w:val="24"/>
          </w:rPr>
          <w:t>.</w:t>
        </w:r>
        <w:proofErr w:type="gramEnd"/>
        <w:r w:rsidRPr="00873E77">
          <w:rPr>
            <w:rFonts w:ascii="Times New Roman" w:hAnsi="Times New Roman"/>
            <w:sz w:val="24"/>
            <w:szCs w:val="24"/>
            <w:lang w:val="bg-BG"/>
          </w:rPr>
          <w:t xml:space="preserve"> Също така бъдещо развитие на дипломната работа е и предсказването и на други типове атаки, като например междусайтово скриптиране, несигурна директна референция и атаки за отказване на достъп, които заемат следващите места по брой атаки, извършени успешно през последните години.</w:t>
        </w:r>
      </w:ins>
    </w:p>
    <w:p w:rsidR="00EA799E" w:rsidRPr="00DC4DF2" w:rsidRDefault="00EA799E" w:rsidP="00DC4DF2">
      <w:pPr>
        <w:ind w:firstLine="720"/>
        <w:rPr>
          <w:rFonts w:ascii="Times New Roman" w:hAnsi="Times New Roman"/>
          <w:sz w:val="24"/>
          <w:szCs w:val="24"/>
          <w:lang w:val="bg-BG"/>
        </w:rPr>
      </w:pPr>
    </w:p>
    <w:p w:rsidR="00285951" w:rsidRPr="00DC4DF2" w:rsidRDefault="00285951">
      <w:pPr>
        <w:rPr>
          <w:rFonts w:ascii="Times New Roman" w:hAnsi="Times New Roman"/>
          <w:sz w:val="24"/>
          <w:szCs w:val="24"/>
          <w:lang w:val="bg-BG"/>
        </w:rPr>
      </w:pPr>
    </w:p>
    <w:sectPr w:rsidR="00285951" w:rsidRPr="00DC4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651"/>
    <w:rsid w:val="00172B86"/>
    <w:rsid w:val="0026037B"/>
    <w:rsid w:val="00272A99"/>
    <w:rsid w:val="00285951"/>
    <w:rsid w:val="002B57FE"/>
    <w:rsid w:val="002D5D95"/>
    <w:rsid w:val="003144D9"/>
    <w:rsid w:val="003A2965"/>
    <w:rsid w:val="003A33D2"/>
    <w:rsid w:val="004410B6"/>
    <w:rsid w:val="00444E15"/>
    <w:rsid w:val="00461F6E"/>
    <w:rsid w:val="00474475"/>
    <w:rsid w:val="00522248"/>
    <w:rsid w:val="0053044D"/>
    <w:rsid w:val="00545DA6"/>
    <w:rsid w:val="005629CD"/>
    <w:rsid w:val="00584209"/>
    <w:rsid w:val="005E04E4"/>
    <w:rsid w:val="005E3BD8"/>
    <w:rsid w:val="00611F5A"/>
    <w:rsid w:val="00660AED"/>
    <w:rsid w:val="00695DDF"/>
    <w:rsid w:val="006E52FB"/>
    <w:rsid w:val="00721110"/>
    <w:rsid w:val="007860BB"/>
    <w:rsid w:val="007D375C"/>
    <w:rsid w:val="007F3F2C"/>
    <w:rsid w:val="00807C54"/>
    <w:rsid w:val="00812335"/>
    <w:rsid w:val="00873E77"/>
    <w:rsid w:val="00874D37"/>
    <w:rsid w:val="008C6C46"/>
    <w:rsid w:val="008E6651"/>
    <w:rsid w:val="0095139B"/>
    <w:rsid w:val="009C5A06"/>
    <w:rsid w:val="00A55BCD"/>
    <w:rsid w:val="00A87B21"/>
    <w:rsid w:val="00AF0BB2"/>
    <w:rsid w:val="00B36731"/>
    <w:rsid w:val="00BE2173"/>
    <w:rsid w:val="00C04990"/>
    <w:rsid w:val="00C4055F"/>
    <w:rsid w:val="00DC4DF2"/>
    <w:rsid w:val="00DE4319"/>
    <w:rsid w:val="00E60140"/>
    <w:rsid w:val="00E9499C"/>
    <w:rsid w:val="00EA799E"/>
    <w:rsid w:val="00F011C0"/>
    <w:rsid w:val="00F82766"/>
    <w:rsid w:val="00FC7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A79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799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799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79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799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9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A79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799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799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79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799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9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tko\Documents\diplomna\docs\&#1040;&#1085;&#1086;&#1090;&#1072;&#1094;&#1080;&#1103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2A1168-9871-48D8-9E13-6C9D6038D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Анотация</Template>
  <TotalTime>33</TotalTime>
  <Pages>2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Mitko</dc:creator>
  <cp:lastModifiedBy>Mitko</cp:lastModifiedBy>
  <cp:revision>18</cp:revision>
  <dcterms:created xsi:type="dcterms:W3CDTF">2015-06-22T08:13:00Z</dcterms:created>
  <dcterms:modified xsi:type="dcterms:W3CDTF">2015-06-22T22:04:00Z</dcterms:modified>
</cp:coreProperties>
</file>